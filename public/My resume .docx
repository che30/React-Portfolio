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tabs>
          <w:tab w:val="right" w:pos="10566.000000000002"/>
        </w:tabs>
        <w:spacing w:line="240" w:lineRule="auto"/>
        <w:rPr>
          <w:rFonts w:ascii="Roboto Light" w:cs="Roboto Light" w:eastAsia="Roboto Light" w:hAnsi="Roboto Light"/>
          <w:color w:val="2f4c64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f4c64"/>
          <w:sz w:val="40"/>
          <w:szCs w:val="40"/>
          <w:rtl w:val="0"/>
        </w:rPr>
        <w:t xml:space="preserve">CHE NSOH BLANCHARD</w:t>
      </w:r>
      <w:r w:rsidDel="00000000" w:rsidR="00000000" w:rsidRPr="00000000">
        <w:rPr>
          <w:rFonts w:ascii="Roboto" w:cs="Roboto" w:eastAsia="Roboto" w:hAnsi="Roboto"/>
          <w:b w:val="1"/>
          <w:color w:val="2f4c64"/>
          <w:sz w:val="36"/>
          <w:szCs w:val="36"/>
          <w:rtl w:val="0"/>
        </w:rPr>
        <w:t xml:space="preserve"> </w:t>
        <w:tab/>
      </w:r>
      <w:r w:rsidDel="00000000" w:rsidR="00000000" w:rsidRPr="00000000">
        <w:rPr>
          <w:rFonts w:ascii="Roboto Light" w:cs="Roboto Light" w:eastAsia="Roboto Light" w:hAnsi="Roboto Light"/>
          <w:color w:val="2f4c64"/>
          <w:sz w:val="29"/>
          <w:szCs w:val="29"/>
          <w:rtl w:val="0"/>
        </w:rPr>
        <w:t xml:space="preserve">FULL-STACK WEB DEVELOPER</w:t>
      </w:r>
    </w:p>
    <w:p w:rsidR="00000000" w:rsidDel="00000000" w:rsidP="00000000" w:rsidRDefault="00000000" w:rsidRPr="00000000" w14:paraId="00000002">
      <w:pPr>
        <w:pageBreakBefore w:val="0"/>
        <w:widowControl w:val="0"/>
        <w:tabs>
          <w:tab w:val="right" w:pos="10566.000000000002"/>
        </w:tabs>
        <w:spacing w:line="240" w:lineRule="auto"/>
        <w:jc w:val="right"/>
        <w:rPr>
          <w:rFonts w:ascii="Roboto" w:cs="Roboto" w:eastAsia="Roboto" w:hAnsi="Roboto"/>
          <w:color w:val="232b2b"/>
          <w:sz w:val="20"/>
          <w:szCs w:val="20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che.blancoo58@gmail.com</w:t>
        </w:r>
      </w:hyperlink>
      <w:ins w:author="Maria Santos" w:id="0" w:date="2021-06-17T21:05:27Z">
        <w:r w:rsidDel="00000000" w:rsidR="00000000" w:rsidRPr="00000000">
          <w:rPr>
            <w:rFonts w:ascii="Roboto" w:cs="Roboto" w:eastAsia="Roboto" w:hAnsi="Roboto"/>
            <w:color w:val="0e101a"/>
            <w:sz w:val="20"/>
            <w:szCs w:val="20"/>
            <w:rtl w:val="0"/>
          </w:rPr>
          <w:t xml:space="preserve"> </w:t>
        </w:r>
      </w:ins>
      <w:r w:rsidDel="00000000" w:rsidR="00000000" w:rsidRPr="00000000">
        <w:rPr>
          <w:rFonts w:ascii="Roboto" w:cs="Roboto" w:eastAsia="Roboto" w:hAnsi="Roboto"/>
          <w:color w:val="0e101a"/>
          <w:sz w:val="20"/>
          <w:szCs w:val="20"/>
          <w:rtl w:val="0"/>
        </w:rPr>
        <w:t xml:space="preserve">|</w:t>
      </w:r>
      <w:del w:author="Maria Santos" w:id="1" w:date="2021-06-17T21:05:37Z">
        <w:r w:rsidDel="00000000" w:rsidR="00000000" w:rsidRPr="00000000">
          <w:fldChar w:fldCharType="begin"/>
        </w:r>
        <w:r w:rsidDel="00000000" w:rsidR="00000000" w:rsidRPr="00000000">
          <w:delInstrText xml:space="preserve">HYPERLINK "https://github.com/che30"</w:delInstrText>
        </w:r>
        <w:r w:rsidDel="00000000" w:rsidR="00000000" w:rsidRPr="00000000">
          <w:fldChar w:fldCharType="separate"/>
        </w:r>
        <w:r w:rsidDel="00000000" w:rsidR="00000000" w:rsidRPr="00000000">
          <w:rPr>
            <w:rFonts w:ascii="Roboto" w:cs="Roboto" w:eastAsia="Roboto" w:hAnsi="Roboto"/>
            <w:color w:val="4a6ee0"/>
            <w:sz w:val="20"/>
            <w:szCs w:val="20"/>
            <w:u w:val="single"/>
            <w:rtl w:val="0"/>
          </w:rPr>
          <w:delText xml:space="preserve"> </w:delText>
        </w:r>
        <w:r w:rsidDel="00000000" w:rsidR="00000000" w:rsidRPr="00000000">
          <w:fldChar w:fldCharType="end"/>
        </w:r>
      </w:del>
      <w:ins w:author="Maria Santos" w:id="1" w:date="2021-06-17T21:05:37Z">
        <w:r w:rsidDel="00000000" w:rsidR="00000000" w:rsidRPr="00000000">
          <w:rPr>
            <w:rFonts w:ascii="Roboto" w:cs="Roboto" w:eastAsia="Roboto" w:hAnsi="Roboto"/>
            <w:color w:val="0e101a"/>
            <w:sz w:val="20"/>
            <w:szCs w:val="20"/>
            <w:rtl w:val="0"/>
          </w:rPr>
          <w:t xml:space="preserve"> </w:t>
        </w:r>
      </w:ins>
      <w:hyperlink r:id="rId8">
        <w:r w:rsidDel="00000000" w:rsidR="00000000" w:rsidRPr="00000000">
          <w:rPr>
            <w:rFonts w:ascii="Roboto" w:cs="Roboto" w:eastAsia="Roboto" w:hAnsi="Roboto"/>
            <w:color w:val="4a6ee0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Roboto" w:cs="Roboto" w:eastAsia="Roboto" w:hAnsi="Roboto"/>
          <w:color w:val="0e101a"/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rFonts w:ascii="Roboto" w:cs="Roboto" w:eastAsia="Roboto" w:hAnsi="Roboto"/>
            <w:color w:val="4a6ee0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Roboto" w:cs="Roboto" w:eastAsia="Roboto" w:hAnsi="Roboto"/>
          <w:color w:val="0e101a"/>
          <w:sz w:val="20"/>
          <w:szCs w:val="20"/>
          <w:rtl w:val="0"/>
        </w:rPr>
        <w:t xml:space="preserve"> | </w:t>
      </w:r>
      <w:hyperlink r:id="rId10">
        <w:r w:rsidDel="00000000" w:rsidR="00000000" w:rsidRPr="00000000">
          <w:rPr>
            <w:rFonts w:ascii="Roboto" w:cs="Roboto" w:eastAsia="Roboto" w:hAnsi="Roboto"/>
            <w:color w:val="4a6ee0"/>
            <w:sz w:val="20"/>
            <w:szCs w:val="20"/>
            <w:u w:val="single"/>
            <w:rtl w:val="0"/>
          </w:rPr>
          <w:t xml:space="preserve">Twitter</w:t>
        </w:r>
      </w:hyperlink>
      <w:r w:rsidDel="00000000" w:rsidR="00000000" w:rsidRPr="00000000">
        <w:rPr>
          <w:rFonts w:ascii="Roboto" w:cs="Roboto" w:eastAsia="Roboto" w:hAnsi="Roboto"/>
          <w:color w:val="0e101a"/>
          <w:sz w:val="20"/>
          <w:szCs w:val="20"/>
          <w:rtl w:val="0"/>
        </w:rPr>
        <w:t xml:space="preserve"> | </w:t>
      </w:r>
      <w:hyperlink r:id="rId11">
        <w:r w:rsidDel="00000000" w:rsidR="00000000" w:rsidRPr="00000000">
          <w:rPr>
            <w:rFonts w:ascii="Roboto" w:cs="Roboto" w:eastAsia="Roboto" w:hAnsi="Roboto"/>
            <w:color w:val="4a6ee0"/>
            <w:sz w:val="20"/>
            <w:szCs w:val="20"/>
            <w:u w:val="single"/>
            <w:rtl w:val="0"/>
          </w:rPr>
          <w:t xml:space="preserve">AngelList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e101a"/>
          <w:sz w:val="20"/>
          <w:szCs w:val="20"/>
          <w:rtl w:val="0"/>
        </w:rPr>
        <w:t xml:space="preserve">| </w:t>
      </w:r>
      <w:hyperlink r:id="rId12">
        <w:r w:rsidDel="00000000" w:rsidR="00000000" w:rsidRPr="00000000">
          <w:rPr>
            <w:rFonts w:ascii="Roboto" w:cs="Roboto" w:eastAsia="Roboto" w:hAnsi="Roboto"/>
            <w:color w:val="4a6ee0"/>
            <w:sz w:val="20"/>
            <w:szCs w:val="20"/>
            <w:u w:val="single"/>
            <w:rtl w:val="0"/>
          </w:rPr>
          <w:t xml:space="preserve">Medium</w:t>
        </w:r>
      </w:hyperlink>
      <w:r w:rsidDel="00000000" w:rsidR="00000000" w:rsidRPr="00000000">
        <w:rPr>
          <w:rFonts w:ascii="Roboto" w:cs="Roboto" w:eastAsia="Roboto" w:hAnsi="Roboto"/>
          <w:color w:val="0e101a"/>
          <w:sz w:val="20"/>
          <w:szCs w:val="20"/>
          <w:rtl w:val="0"/>
        </w:rPr>
        <w:t xml:space="preserve"> |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hd w:fill="2f4c64" w:val="clear"/>
        <w:spacing w:line="240" w:lineRule="auto"/>
        <w:jc w:val="center"/>
        <w:rPr>
          <w:rFonts w:ascii="Roboto Medium" w:cs="Roboto Medium" w:eastAsia="Roboto Medium" w:hAnsi="Roboto Medium"/>
          <w:color w:val="ffffff"/>
        </w:rPr>
      </w:pPr>
      <w:r w:rsidDel="00000000" w:rsidR="00000000" w:rsidRPr="00000000">
        <w:rPr>
          <w:rFonts w:ascii="Roboto Medium" w:cs="Roboto Medium" w:eastAsia="Roboto Medium" w:hAnsi="Roboto Medium"/>
          <w:color w:val="ffffff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40" w:lineRule="auto"/>
        <w:rPr>
          <w:ins w:author="Maria Santos" w:id="2" w:date="2021-06-17T21:16:03Z"/>
          <w:rFonts w:ascii="Roboto" w:cs="Roboto" w:eastAsia="Roboto" w:hAnsi="Roboto"/>
          <w:color w:val="0e101a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e101a"/>
          <w:sz w:val="20"/>
          <w:szCs w:val="20"/>
          <w:rtl w:val="0"/>
        </w:rPr>
        <w:t xml:space="preserve">I am a goal-oriented  full-stack developer who needs little or no help to take a complex project from start to end. Passionate about automating manual work using logic, algorithmic thinking, and programming. Most excited about working with people who share my vision.</w:t>
      </w:r>
      <w:ins w:author="Maria Santos" w:id="2" w:date="2021-06-17T21:16:03Z">
        <w:commentRangeStart w:id="0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7">
      <w:pPr>
        <w:pageBreakBefore w:val="0"/>
        <w:widowControl w:val="0"/>
        <w:spacing w:line="240" w:lineRule="auto"/>
        <w:rPr>
          <w:rFonts w:ascii="Roboto" w:cs="Roboto" w:eastAsia="Roboto" w:hAnsi="Roboto"/>
          <w:color w:val="0e101a"/>
          <w:sz w:val="20"/>
          <w:szCs w:val="20"/>
          <w:rPrChange w:author="Maria Santos" w:id="3" w:date="2021-06-17T21:16:03Z">
            <w:rPr>
              <w:rFonts w:ascii="Roboto" w:cs="Roboto" w:eastAsia="Roboto" w:hAnsi="Roboto"/>
              <w:color w:val="232b2b"/>
              <w:sz w:val="20"/>
              <w:szCs w:val="20"/>
            </w:rPr>
          </w:rPrChange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hd w:fill="2f4c64" w:val="clear"/>
        <w:spacing w:line="240" w:lineRule="auto"/>
        <w:jc w:val="center"/>
        <w:rPr>
          <w:rFonts w:ascii="Roboto Medium" w:cs="Roboto Medium" w:eastAsia="Roboto Medium" w:hAnsi="Roboto Medium"/>
          <w:color w:val="ffffff"/>
        </w:rPr>
      </w:pPr>
      <w:r w:rsidDel="00000000" w:rsidR="00000000" w:rsidRPr="00000000">
        <w:rPr>
          <w:rFonts w:ascii="Roboto Medium" w:cs="Roboto Medium" w:eastAsia="Roboto Medium" w:hAnsi="Roboto Medium"/>
          <w:color w:val="ffffff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40" w:lineRule="auto"/>
        <w:rPr>
          <w:rFonts w:ascii="Roboto" w:cs="Roboto" w:eastAsia="Roboto" w:hAnsi="Roboto"/>
          <w:color w:val="0e101a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e101a"/>
          <w:sz w:val="20"/>
          <w:szCs w:val="20"/>
          <w:rtl w:val="0"/>
        </w:rPr>
        <w:t xml:space="preserve">Front-End: </w:t>
      </w:r>
      <w:r w:rsidDel="00000000" w:rsidR="00000000" w:rsidRPr="00000000">
        <w:rPr>
          <w:rFonts w:ascii="Roboto" w:cs="Roboto" w:eastAsia="Roboto" w:hAnsi="Roboto"/>
          <w:color w:val="0e101a"/>
          <w:sz w:val="20"/>
          <w:szCs w:val="20"/>
          <w:rtl w:val="0"/>
        </w:rPr>
        <w:t xml:space="preserve">JavaScript, React, Redux, HTML5, CSS3, Bootstrap</w:t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rPr>
          <w:rFonts w:ascii="Roboto" w:cs="Roboto" w:eastAsia="Roboto" w:hAnsi="Roboto"/>
          <w:color w:val="0e101a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e101a"/>
          <w:sz w:val="20"/>
          <w:szCs w:val="20"/>
          <w:rtl w:val="0"/>
        </w:rPr>
        <w:t xml:space="preserve">Back-End: </w:t>
      </w:r>
      <w:r w:rsidDel="00000000" w:rsidR="00000000" w:rsidRPr="00000000">
        <w:rPr>
          <w:rFonts w:ascii="Roboto" w:cs="Roboto" w:eastAsia="Roboto" w:hAnsi="Roboto"/>
          <w:color w:val="0e101a"/>
          <w:sz w:val="20"/>
          <w:szCs w:val="20"/>
          <w:rtl w:val="0"/>
        </w:rPr>
        <w:t xml:space="preserve">Ruby, Rails, MySQL, C, Python, Django</w:t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rPr>
          <w:rFonts w:ascii="Roboto" w:cs="Roboto" w:eastAsia="Roboto" w:hAnsi="Roboto"/>
          <w:color w:val="0e101a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e101a"/>
          <w:sz w:val="20"/>
          <w:szCs w:val="20"/>
          <w:rtl w:val="0"/>
        </w:rPr>
        <w:t xml:space="preserve">Tools &amp; Methods: </w:t>
      </w:r>
      <w:r w:rsidDel="00000000" w:rsidR="00000000" w:rsidRPr="00000000">
        <w:rPr>
          <w:rFonts w:ascii="Roboto" w:cs="Roboto" w:eastAsia="Roboto" w:hAnsi="Roboto"/>
          <w:color w:val="0e101a"/>
          <w:sz w:val="20"/>
          <w:szCs w:val="20"/>
          <w:rtl w:val="0"/>
        </w:rPr>
        <w:t xml:space="preserve">Git, GitHub, Heroku, Netlify, Mobile/Responsive Development, RSpec, TDD, Chrome Dev Tools</w:t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rPr>
          <w:rFonts w:ascii="Roboto Medium" w:cs="Roboto Medium" w:eastAsia="Roboto Medium" w:hAnsi="Roboto Medium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e101a"/>
          <w:sz w:val="20"/>
          <w:szCs w:val="20"/>
          <w:rtl w:val="0"/>
        </w:rPr>
        <w:t xml:space="preserve">Professional:</w:t>
      </w:r>
      <w:r w:rsidDel="00000000" w:rsidR="00000000" w:rsidRPr="00000000">
        <w:rPr>
          <w:rFonts w:ascii="Roboto" w:cs="Roboto" w:eastAsia="Roboto" w:hAnsi="Roboto"/>
          <w:color w:val="0e101a"/>
          <w:sz w:val="20"/>
          <w:szCs w:val="20"/>
          <w:rtl w:val="0"/>
        </w:rPr>
        <w:t xml:space="preserve"> Remote Pair-Programming, Teamwork, Mentoring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40" w:lineRule="auto"/>
        <w:ind w:left="360"/>
        <w:rPr>
          <w:rFonts w:ascii="Roboto" w:cs="Roboto" w:eastAsia="Roboto" w:hAnsi="Roboto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hd w:fill="2f4c64" w:val="clear"/>
        <w:spacing w:line="240" w:lineRule="auto"/>
        <w:jc w:val="center"/>
        <w:rPr>
          <w:rFonts w:ascii="Roboto Medium" w:cs="Roboto Medium" w:eastAsia="Roboto Medium" w:hAnsi="Roboto Medium"/>
          <w:color w:val="ffffff"/>
        </w:rPr>
      </w:pPr>
      <w:r w:rsidDel="00000000" w:rsidR="00000000" w:rsidRPr="00000000">
        <w:rPr>
          <w:rFonts w:ascii="Roboto Medium" w:cs="Roboto Medium" w:eastAsia="Roboto Medium" w:hAnsi="Roboto Medium"/>
          <w:color w:val="ffffff"/>
          <w:rtl w:val="0"/>
        </w:rPr>
        <w:t xml:space="preserve">EXPERIENCE</w:t>
      </w:r>
    </w:p>
    <w:p w:rsidR="00000000" w:rsidDel="00000000" w:rsidP="00000000" w:rsidRDefault="00000000" w:rsidRPr="00000000" w14:paraId="00000010">
      <w:pPr>
        <w:pageBreakBefore w:val="0"/>
        <w:widowControl w:val="0"/>
        <w:tabs>
          <w:tab w:val="right" w:pos="10476.000000000002"/>
        </w:tabs>
        <w:spacing w:line="240" w:lineRule="auto"/>
        <w:ind w:right="-54.00000000000034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40" w:lineRule="auto"/>
        <w:rPr>
          <w:rFonts w:ascii="Roboto" w:cs="Roboto" w:eastAsia="Roboto" w:hAnsi="Roboto"/>
          <w:color w:val="0e101a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e101a"/>
          <w:sz w:val="20"/>
          <w:szCs w:val="20"/>
          <w:rtl w:val="0"/>
        </w:rPr>
        <w:t xml:space="preserve">HIGHLIGHTED PERSONAL PROJECTS</w:t>
        <w:tab/>
      </w:r>
      <w:r w:rsidDel="00000000" w:rsidR="00000000" w:rsidRPr="00000000">
        <w:rPr>
          <w:rFonts w:ascii="Roboto" w:cs="Roboto" w:eastAsia="Roboto" w:hAnsi="Roboto"/>
          <w:color w:val="0e101a"/>
          <w:sz w:val="20"/>
          <w:szCs w:val="20"/>
          <w:rtl w:val="0"/>
        </w:rPr>
        <w:tab/>
        <w:tab/>
        <w:tab/>
        <w:tab/>
        <w:tab/>
        <w:tab/>
        <w:tab/>
        <w:t xml:space="preserve">Remote</w:t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240" w:lineRule="auto"/>
        <w:rPr>
          <w:rFonts w:ascii="Roboto" w:cs="Roboto" w:eastAsia="Roboto" w:hAnsi="Roboto"/>
          <w:color w:val="0e101a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e101a"/>
          <w:sz w:val="20"/>
          <w:szCs w:val="20"/>
          <w:rtl w:val="0"/>
        </w:rPr>
        <w:t xml:space="preserve">Full Stack Web Developer</w:t>
        <w:tab/>
        <w:tab/>
        <w:tab/>
        <w:tab/>
        <w:tab/>
        <w:tab/>
        <w:tab/>
      </w:r>
      <w:ins w:author="Maria Santos" w:id="4" w:date="2021-07-14T04:07:55Z">
        <w:r w:rsidDel="00000000" w:rsidR="00000000" w:rsidRPr="00000000">
          <w:rPr>
            <w:rFonts w:ascii="Roboto" w:cs="Roboto" w:eastAsia="Roboto" w:hAnsi="Roboto"/>
            <w:color w:val="0e101a"/>
            <w:sz w:val="20"/>
            <w:szCs w:val="20"/>
            <w:rtl w:val="0"/>
          </w:rPr>
          <w:t xml:space="preserve">      </w:t>
        </w:r>
      </w:ins>
      <w:r w:rsidDel="00000000" w:rsidR="00000000" w:rsidRPr="00000000">
        <w:rPr>
          <w:rFonts w:ascii="Roboto" w:cs="Roboto" w:eastAsia="Roboto" w:hAnsi="Roboto"/>
          <w:color w:val="0e101a"/>
          <w:sz w:val="20"/>
          <w:szCs w:val="20"/>
          <w:rtl w:val="0"/>
        </w:rPr>
        <w:t xml:space="preserve">Sep 2020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240" w:lineRule="auto"/>
        <w:rPr>
          <w:rFonts w:ascii="Roboto" w:cs="Roboto" w:eastAsia="Roboto" w:hAnsi="Roboto"/>
          <w:color w:val="0e101a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e101a"/>
          <w:sz w:val="20"/>
          <w:szCs w:val="20"/>
          <w:rtl w:val="0"/>
        </w:rPr>
        <w:t xml:space="preserve">Read book tracker </w:t>
      </w:r>
      <w:r w:rsidDel="00000000" w:rsidR="00000000" w:rsidRPr="00000000">
        <w:rPr>
          <w:rFonts w:ascii="Roboto" w:cs="Roboto" w:eastAsia="Roboto" w:hAnsi="Roboto"/>
          <w:color w:val="0e101a"/>
          <w:sz w:val="20"/>
          <w:szCs w:val="20"/>
          <w:rtl w:val="0"/>
        </w:rPr>
        <w:t xml:space="preserve">— A responsive app to add a book, read it and track your reading progress. The back end is an API.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e101a"/>
          <w:sz w:val="20"/>
          <w:szCs w:val="20"/>
          <w:rtl w:val="0"/>
        </w:rPr>
        <w:t xml:space="preserve">Built with: Ruby,</w:t>
      </w:r>
      <w:ins w:author="Mohamed Atef" w:id="5" w:date="2021-06-15T01:53:03Z">
        <w:r w:rsidDel="00000000" w:rsidR="00000000" w:rsidRPr="00000000">
          <w:rPr>
            <w:rFonts w:ascii="Roboto" w:cs="Roboto" w:eastAsia="Roboto" w:hAnsi="Roboto"/>
            <w:color w:val="0e101a"/>
            <w:sz w:val="20"/>
            <w:szCs w:val="20"/>
            <w:rtl w:val="0"/>
          </w:rPr>
          <w:t xml:space="preserve"> </w:t>
        </w:r>
      </w:ins>
      <w:r w:rsidDel="00000000" w:rsidR="00000000" w:rsidRPr="00000000">
        <w:rPr>
          <w:rFonts w:ascii="Roboto" w:cs="Roboto" w:eastAsia="Roboto" w:hAnsi="Roboto"/>
          <w:color w:val="0e101a"/>
          <w:sz w:val="20"/>
          <w:szCs w:val="20"/>
          <w:rtl w:val="0"/>
        </w:rPr>
        <w:t xml:space="preserve"> Ruby on Rails,</w:t>
      </w:r>
      <w:ins w:author="Mohamed Atef" w:id="6" w:date="2021-06-15T01:53:05Z">
        <w:r w:rsidDel="00000000" w:rsidR="00000000" w:rsidRPr="00000000">
          <w:rPr>
            <w:rFonts w:ascii="Roboto" w:cs="Roboto" w:eastAsia="Roboto" w:hAnsi="Roboto"/>
            <w:color w:val="0e101a"/>
            <w:sz w:val="20"/>
            <w:szCs w:val="20"/>
            <w:rtl w:val="0"/>
          </w:rPr>
          <w:t xml:space="preserve"> </w:t>
        </w:r>
      </w:ins>
      <w:r w:rsidDel="00000000" w:rsidR="00000000" w:rsidRPr="00000000">
        <w:rPr>
          <w:rFonts w:ascii="Roboto" w:cs="Roboto" w:eastAsia="Roboto" w:hAnsi="Roboto"/>
          <w:color w:val="0e101a"/>
          <w:sz w:val="20"/>
          <w:szCs w:val="20"/>
          <w:rtl w:val="0"/>
        </w:rPr>
        <w:t xml:space="preserve"> HTML/CSS,</w:t>
      </w:r>
      <w:ins w:author="Mohamed Atef" w:id="7" w:date="2021-06-15T01:53:07Z">
        <w:r w:rsidDel="00000000" w:rsidR="00000000" w:rsidRPr="00000000">
          <w:rPr>
            <w:rFonts w:ascii="Roboto" w:cs="Roboto" w:eastAsia="Roboto" w:hAnsi="Roboto"/>
            <w:color w:val="0e101a"/>
            <w:sz w:val="20"/>
            <w:szCs w:val="20"/>
            <w:rtl w:val="0"/>
          </w:rPr>
          <w:t xml:space="preserve"> </w:t>
        </w:r>
      </w:ins>
      <w:r w:rsidDel="00000000" w:rsidR="00000000" w:rsidRPr="00000000">
        <w:rPr>
          <w:rFonts w:ascii="Roboto" w:cs="Roboto" w:eastAsia="Roboto" w:hAnsi="Roboto"/>
          <w:color w:val="0e101a"/>
          <w:sz w:val="20"/>
          <w:szCs w:val="20"/>
          <w:rtl w:val="0"/>
        </w:rPr>
        <w:t xml:space="preserve"> Bootstrap, React and Redux.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Roboto" w:cs="Roboto" w:eastAsia="Roboto" w:hAnsi="Roboto"/>
          <w:color w:val="0e101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0e101a"/>
          <w:sz w:val="20"/>
          <w:szCs w:val="20"/>
          <w:rtl w:val="0"/>
        </w:rPr>
        <w:t xml:space="preserve">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Live 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240" w:lineRule="auto"/>
        <w:ind w:left="0" w:firstLine="0"/>
        <w:rPr>
          <w:rFonts w:ascii="Roboto" w:cs="Roboto" w:eastAsia="Roboto" w:hAnsi="Roboto"/>
          <w:color w:val="0e101a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e101a"/>
          <w:sz w:val="20"/>
          <w:szCs w:val="20"/>
          <w:rtl w:val="0"/>
        </w:rPr>
        <w:t xml:space="preserve">School Management Application</w:t>
      </w:r>
      <w:r w:rsidDel="00000000" w:rsidR="00000000" w:rsidRPr="00000000">
        <w:rPr>
          <w:rFonts w:ascii="Roboto" w:cs="Roboto" w:eastAsia="Roboto" w:hAnsi="Roboto"/>
          <w:color w:val="0e101a"/>
          <w:sz w:val="20"/>
          <w:szCs w:val="20"/>
          <w:rtl w:val="0"/>
        </w:rPr>
        <w:t xml:space="preserve"> — A desktop-first approach to a school management system where students can sign up and view their results provided they are part of the system.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e101a"/>
          <w:sz w:val="20"/>
          <w:szCs w:val="20"/>
          <w:rtl w:val="0"/>
        </w:rPr>
        <w:t xml:space="preserve">Built with: Python, </w:t>
      </w:r>
      <w:ins w:author="Mohamed Atef" w:id="8" w:date="2021-06-15T01:53:13Z">
        <w:r w:rsidDel="00000000" w:rsidR="00000000" w:rsidRPr="00000000">
          <w:rPr>
            <w:rFonts w:ascii="Roboto" w:cs="Roboto" w:eastAsia="Roboto" w:hAnsi="Roboto"/>
            <w:color w:val="0e101a"/>
            <w:sz w:val="20"/>
            <w:szCs w:val="20"/>
            <w:rtl w:val="0"/>
          </w:rPr>
          <w:t xml:space="preserve"> </w:t>
        </w:r>
      </w:ins>
      <w:r w:rsidDel="00000000" w:rsidR="00000000" w:rsidRPr="00000000">
        <w:rPr>
          <w:rFonts w:ascii="Roboto" w:cs="Roboto" w:eastAsia="Roboto" w:hAnsi="Roboto"/>
          <w:color w:val="0e101a"/>
          <w:sz w:val="20"/>
          <w:szCs w:val="20"/>
          <w:rtl w:val="0"/>
        </w:rPr>
        <w:t xml:space="preserve">DJango,</w:t>
      </w:r>
      <w:ins w:author="Mohamed Atef" w:id="9" w:date="2021-06-15T01:53:11Z">
        <w:r w:rsidDel="00000000" w:rsidR="00000000" w:rsidRPr="00000000">
          <w:rPr>
            <w:rFonts w:ascii="Roboto" w:cs="Roboto" w:eastAsia="Roboto" w:hAnsi="Roboto"/>
            <w:color w:val="0e101a"/>
            <w:sz w:val="20"/>
            <w:szCs w:val="20"/>
            <w:rtl w:val="0"/>
          </w:rPr>
          <w:t xml:space="preserve"> </w:t>
        </w:r>
      </w:ins>
      <w:r w:rsidDel="00000000" w:rsidR="00000000" w:rsidRPr="00000000">
        <w:rPr>
          <w:rFonts w:ascii="Roboto" w:cs="Roboto" w:eastAsia="Roboto" w:hAnsi="Roboto"/>
          <w:color w:val="0e101a"/>
          <w:sz w:val="20"/>
          <w:szCs w:val="20"/>
          <w:rtl w:val="0"/>
        </w:rPr>
        <w:t xml:space="preserve"> HTML/CSS, </w:t>
      </w:r>
      <w:ins w:author="Mohamed Atef" w:id="10" w:date="2021-06-15T01:53:09Z">
        <w:r w:rsidDel="00000000" w:rsidR="00000000" w:rsidRPr="00000000">
          <w:rPr>
            <w:rFonts w:ascii="Roboto" w:cs="Roboto" w:eastAsia="Roboto" w:hAnsi="Roboto"/>
            <w:color w:val="0e101a"/>
            <w:sz w:val="20"/>
            <w:szCs w:val="20"/>
            <w:rtl w:val="0"/>
          </w:rPr>
          <w:t xml:space="preserve"> </w:t>
        </w:r>
      </w:ins>
      <w:r w:rsidDel="00000000" w:rsidR="00000000" w:rsidRPr="00000000">
        <w:rPr>
          <w:rFonts w:ascii="Roboto" w:cs="Roboto" w:eastAsia="Roboto" w:hAnsi="Roboto"/>
          <w:color w:val="0e101a"/>
          <w:sz w:val="20"/>
          <w:szCs w:val="20"/>
          <w:rtl w:val="0"/>
        </w:rPr>
        <w:t xml:space="preserve"> Bootstrap. 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Live 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tabs>
          <w:tab w:val="right" w:pos="10476.000000000002"/>
        </w:tabs>
        <w:spacing w:line="240" w:lineRule="auto"/>
        <w:ind w:right="-54.00000000000034"/>
        <w:rPr>
          <w:rFonts w:ascii="Roboto" w:cs="Roboto" w:eastAsia="Roboto" w:hAnsi="Roboto"/>
          <w:b w:val="1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tabs>
          <w:tab w:val="right" w:pos="10476.000000000002"/>
        </w:tabs>
        <w:spacing w:line="240" w:lineRule="auto"/>
        <w:ind w:right="-54.00000000000034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32b2b"/>
          <w:sz w:val="20"/>
          <w:szCs w:val="20"/>
          <w:rtl w:val="0"/>
        </w:rPr>
        <w:t xml:space="preserve">MICROVERSE</w:t>
        <w:tab/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Remote</w:t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240" w:lineRule="auto"/>
        <w:rPr>
          <w:rFonts w:ascii="Roboto" w:cs="Roboto" w:eastAsia="Roboto" w:hAnsi="Roboto"/>
          <w:color w:val="0e101a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e101a"/>
          <w:sz w:val="20"/>
          <w:szCs w:val="20"/>
          <w:rtl w:val="0"/>
        </w:rPr>
        <w:t xml:space="preserve">Mentor (Volunteer)</w:t>
        <w:tab/>
        <w:tab/>
        <w:tab/>
        <w:tab/>
        <w:tab/>
        <w:tab/>
        <w:tab/>
        <w:tab/>
      </w:r>
      <w:ins w:author="Maria Santos" w:id="11" w:date="2021-07-14T04:08:01Z">
        <w:r w:rsidDel="00000000" w:rsidR="00000000" w:rsidRPr="00000000">
          <w:rPr>
            <w:rFonts w:ascii="Roboto" w:cs="Roboto" w:eastAsia="Roboto" w:hAnsi="Roboto"/>
            <w:color w:val="0e101a"/>
            <w:sz w:val="20"/>
            <w:szCs w:val="20"/>
            <w:rtl w:val="0"/>
          </w:rPr>
          <w:t xml:space="preserve">        </w:t>
        </w:r>
      </w:ins>
      <w:r w:rsidDel="00000000" w:rsidR="00000000" w:rsidRPr="00000000">
        <w:rPr>
          <w:rFonts w:ascii="Roboto" w:cs="Roboto" w:eastAsia="Roboto" w:hAnsi="Roboto"/>
          <w:color w:val="0e101a"/>
          <w:sz w:val="20"/>
          <w:szCs w:val="20"/>
          <w:rtl w:val="0"/>
        </w:rPr>
        <w:t xml:space="preserve">Sep 2020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e101a"/>
          <w:sz w:val="20"/>
          <w:szCs w:val="20"/>
          <w:rtl w:val="0"/>
        </w:rPr>
        <w:t xml:space="preserve">Mentored junior web developers, providing technical support through code reviews.</w:t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e101a"/>
          <w:sz w:val="20"/>
          <w:szCs w:val="20"/>
          <w:rtl w:val="0"/>
        </w:rPr>
        <w:t xml:space="preserve">Proposed improvements to code organization to improve code quality and overall performance.</w:t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e101a"/>
          <w:sz w:val="20"/>
          <w:szCs w:val="20"/>
          <w:rtl w:val="0"/>
        </w:rPr>
        <w:t xml:space="preserve">Provided advice and tips on how to maintain motivation to maintain longevity in the program.</w:t>
      </w:r>
    </w:p>
    <w:p w:rsidR="00000000" w:rsidDel="00000000" w:rsidP="00000000" w:rsidRDefault="00000000" w:rsidRPr="00000000" w14:paraId="0000001D">
      <w:pPr>
        <w:pageBreakBefore w:val="0"/>
        <w:widowControl w:val="0"/>
        <w:spacing w:line="240" w:lineRule="auto"/>
        <w:rPr>
          <w:rFonts w:ascii="Roboto Medium" w:cs="Roboto Medium" w:eastAsia="Roboto Medium" w:hAnsi="Roboto Medium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hd w:fill="2f4c64" w:val="clear"/>
        <w:spacing w:line="240" w:lineRule="auto"/>
        <w:jc w:val="center"/>
        <w:rPr>
          <w:rFonts w:ascii="Roboto Medium" w:cs="Roboto Medium" w:eastAsia="Roboto Medium" w:hAnsi="Roboto Medium"/>
          <w:color w:val="ffffff"/>
        </w:rPr>
      </w:pPr>
      <w:r w:rsidDel="00000000" w:rsidR="00000000" w:rsidRPr="00000000">
        <w:rPr>
          <w:rFonts w:ascii="Roboto Medium" w:cs="Roboto Medium" w:eastAsia="Roboto Medium" w:hAnsi="Roboto Medium"/>
          <w:color w:val="ffffff"/>
          <w:rtl w:val="0"/>
        </w:rPr>
        <w:t xml:space="preserve">EDUCATION</w:t>
      </w:r>
    </w:p>
    <w:p w:rsidR="00000000" w:rsidDel="00000000" w:rsidP="00000000" w:rsidRDefault="00000000" w:rsidRPr="00000000" w14:paraId="0000001F">
      <w:pPr>
        <w:pageBreakBefore w:val="0"/>
        <w:widowControl w:val="0"/>
        <w:tabs>
          <w:tab w:val="right" w:pos="9360"/>
        </w:tabs>
        <w:spacing w:line="240" w:lineRule="auto"/>
        <w:rPr>
          <w:rFonts w:ascii="Roboto" w:cs="Roboto" w:eastAsia="Roboto" w:hAnsi="Roboto"/>
          <w:b w:val="1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spacing w:line="240" w:lineRule="auto"/>
        <w:rPr>
          <w:rFonts w:ascii="Roboto" w:cs="Roboto" w:eastAsia="Roboto" w:hAnsi="Roboto"/>
          <w:color w:val="0e101a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e101a"/>
          <w:sz w:val="20"/>
          <w:szCs w:val="20"/>
          <w:rtl w:val="0"/>
        </w:rPr>
        <w:t xml:space="preserve">MICROVERSE </w:t>
        <w:tab/>
      </w:r>
      <w:r w:rsidDel="00000000" w:rsidR="00000000" w:rsidRPr="00000000">
        <w:rPr>
          <w:rFonts w:ascii="Roboto" w:cs="Roboto" w:eastAsia="Roboto" w:hAnsi="Roboto"/>
          <w:color w:val="0e101a"/>
          <w:sz w:val="20"/>
          <w:szCs w:val="20"/>
          <w:rtl w:val="0"/>
        </w:rPr>
        <w:tab/>
        <w:tab/>
        <w:tab/>
        <w:tab/>
        <w:tab/>
        <w:tab/>
        <w:tab/>
        <w:tab/>
      </w:r>
      <w:ins w:author="Maria Santos" w:id="12" w:date="2021-07-14T04:08:23Z">
        <w:r w:rsidDel="00000000" w:rsidR="00000000" w:rsidRPr="00000000">
          <w:rPr>
            <w:rFonts w:ascii="Roboto" w:cs="Roboto" w:eastAsia="Roboto" w:hAnsi="Roboto"/>
            <w:color w:val="0e101a"/>
            <w:sz w:val="20"/>
            <w:szCs w:val="20"/>
            <w:rtl w:val="0"/>
          </w:rPr>
          <w:t xml:space="preserve">       </w:t>
        </w:r>
      </w:ins>
      <w:r w:rsidDel="00000000" w:rsidR="00000000" w:rsidRPr="00000000">
        <w:rPr>
          <w:rFonts w:ascii="Roboto" w:cs="Roboto" w:eastAsia="Roboto" w:hAnsi="Roboto"/>
          <w:color w:val="0e101a"/>
          <w:sz w:val="20"/>
          <w:szCs w:val="20"/>
          <w:rtl w:val="0"/>
        </w:rPr>
        <w:t xml:space="preserve">Sep 2020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spacing w:line="240" w:lineRule="auto"/>
        <w:rPr>
          <w:rFonts w:ascii="Roboto" w:cs="Roboto" w:eastAsia="Roboto" w:hAnsi="Roboto"/>
          <w:color w:val="0e101a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e101a"/>
          <w:sz w:val="20"/>
          <w:szCs w:val="20"/>
          <w:rtl w:val="0"/>
        </w:rPr>
        <w:t xml:space="preserve">Remote Full Stack Web Development Program, Full Time</w:t>
        <w:tab/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3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e101a"/>
          <w:sz w:val="20"/>
          <w:szCs w:val="20"/>
          <w:rtl w:val="0"/>
        </w:rPr>
        <w:t xml:space="preserve">Spent 1300+ hours mastering algorithms, data structures, and full-stack development while simultaneously developing projects with Ruby, Rails, JavaScript, React, and Redux.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3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e101a"/>
          <w:sz w:val="20"/>
          <w:szCs w:val="20"/>
          <w:rtl w:val="0"/>
        </w:rPr>
        <w:t xml:space="preserve">Developed skills in remote pair-programming using GitHub, industry-standard git-flow, and daily standups to communicate and collaborate with international remote developers. </w:t>
      </w:r>
    </w:p>
    <w:p w:rsidR="00000000" w:rsidDel="00000000" w:rsidP="00000000" w:rsidRDefault="00000000" w:rsidRPr="00000000" w14:paraId="00000024">
      <w:pPr>
        <w:pageBreakBefore w:val="0"/>
        <w:widowControl w:val="0"/>
        <w:spacing w:line="240" w:lineRule="auto"/>
        <w:rPr>
          <w:rFonts w:ascii="Roboto" w:cs="Roboto" w:eastAsia="Roboto" w:hAnsi="Roboto"/>
          <w:color w:val="0e101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40" w:lineRule="auto"/>
        <w:rPr>
          <w:rFonts w:ascii="Roboto" w:cs="Roboto" w:eastAsia="Roboto" w:hAnsi="Roboto"/>
          <w:b w:val="1"/>
          <w:color w:val="0e101a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e101a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Roboto" w:cs="Roboto" w:eastAsia="Roboto" w:hAnsi="Roboto"/>
          <w:b w:val="1"/>
          <w:color w:val="0e101a"/>
          <w:sz w:val="20"/>
          <w:szCs w:val="20"/>
          <w:rtl w:val="0"/>
        </w:rPr>
        <w:t xml:space="preserve">HE UNIVERSITY OF BUEA</w:t>
        <w:tab/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240" w:lineRule="auto"/>
        <w:rPr>
          <w:rFonts w:ascii="Roboto" w:cs="Roboto" w:eastAsia="Roboto" w:hAnsi="Roboto"/>
          <w:color w:val="0e101a"/>
          <w:sz w:val="20"/>
          <w:szCs w:val="20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BSE</w:t>
      </w:r>
      <w:r w:rsidDel="00000000" w:rsidR="00000000" w:rsidRPr="00000000">
        <w:rPr>
          <w:rFonts w:ascii="Roboto" w:cs="Roboto" w:eastAsia="Roboto" w:hAnsi="Roboto"/>
          <w:color w:val="0e101a"/>
          <w:sz w:val="20"/>
          <w:szCs w:val="20"/>
          <w:rtl w:val="0"/>
        </w:rPr>
        <w:t xml:space="preserve"> in Computer Science</w:t>
        <w:tab/>
        <w:tab/>
        <w:tab/>
        <w:tab/>
        <w:tab/>
        <w:t xml:space="preserve">                                  </w:t>
      </w:r>
      <w:r w:rsidDel="00000000" w:rsidR="00000000" w:rsidRPr="00000000">
        <w:rPr>
          <w:rFonts w:ascii="Roboto" w:cs="Roboto" w:eastAsia="Roboto" w:hAnsi="Roboto"/>
          <w:color w:val="0e101a"/>
          <w:sz w:val="20"/>
          <w:szCs w:val="20"/>
          <w:rtl w:val="0"/>
        </w:rPr>
        <w:t xml:space="preserve">Sep 2014 – Feb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spacing w:line="240" w:lineRule="auto"/>
        <w:rPr>
          <w:rFonts w:ascii="Roboto" w:cs="Roboto" w:eastAsia="Roboto" w:hAnsi="Roboto"/>
          <w:color w:val="0e101a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e101a"/>
          <w:sz w:val="20"/>
          <w:szCs w:val="20"/>
          <w:rtl w:val="0"/>
        </w:rPr>
        <w:t xml:space="preserve">Relevant coursework included: </w:t>
      </w:r>
      <w:r w:rsidDel="00000000" w:rsidR="00000000" w:rsidRPr="00000000">
        <w:rPr>
          <w:rFonts w:ascii="Roboto" w:cs="Roboto" w:eastAsia="Roboto" w:hAnsi="Roboto"/>
          <w:color w:val="0e101a"/>
          <w:sz w:val="20"/>
          <w:szCs w:val="20"/>
          <w:rtl w:val="0"/>
        </w:rPr>
        <w:t xml:space="preserve">data structure and algorithms, C/C++ programming language and logic programming, Java programming language, and database design and management for industrial computing.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Santos" w:id="0" w:date="2021-06-17T21:16:17Z"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a space here to make it consistent with the rest of the sections.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ngel.co/u/che-nsoh" TargetMode="External"/><Relationship Id="rId10" Type="http://schemas.openxmlformats.org/officeDocument/2006/relationships/hyperlink" Target="https://twitter.com/che55085128" TargetMode="External"/><Relationship Id="rId13" Type="http://schemas.openxmlformats.org/officeDocument/2006/relationships/hyperlink" Target="https://my-second-portfolio.herokuapp.com/" TargetMode="External"/><Relationship Id="rId12" Type="http://schemas.openxmlformats.org/officeDocument/2006/relationships/hyperlink" Target="https://che-blancoo58.medium.com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linkedin.com/in/cheblanchard/" TargetMode="External"/><Relationship Id="rId15" Type="http://schemas.openxmlformats.org/officeDocument/2006/relationships/hyperlink" Target="https://read-book-tracker-front-end.herokuapp.com/Login" TargetMode="External"/><Relationship Id="rId14" Type="http://schemas.openxmlformats.org/officeDocument/2006/relationships/hyperlink" Target="https://github.com/che30/readbooktraker/tree/apiv1" TargetMode="External"/><Relationship Id="rId17" Type="http://schemas.openxmlformats.org/officeDocument/2006/relationships/hyperlink" Target="https://mycollegeschoolapp.herokuapp.com/login/" TargetMode="External"/><Relationship Id="rId16" Type="http://schemas.openxmlformats.org/officeDocument/2006/relationships/hyperlink" Target="https://mighty-basin-44341.herokuapp.com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che.blancoo58@gmail.com" TargetMode="External"/><Relationship Id="rId8" Type="http://schemas.openxmlformats.org/officeDocument/2006/relationships/hyperlink" Target="https://github.com/che3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RobotoLight-italic.ttf"/><Relationship Id="rId10" Type="http://schemas.openxmlformats.org/officeDocument/2006/relationships/font" Target="fonts/RobotoLight-bold.ttf"/><Relationship Id="rId12" Type="http://schemas.openxmlformats.org/officeDocument/2006/relationships/font" Target="fonts/RobotoLight-boldItalic.ttf"/><Relationship Id="rId9" Type="http://schemas.openxmlformats.org/officeDocument/2006/relationships/font" Target="fonts/RobotoLight-regular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